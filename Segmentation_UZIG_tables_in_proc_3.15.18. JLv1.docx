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950F2" w14:textId="77777777" w:rsidR="00C8053E" w:rsidRPr="00C8053E" w:rsidRDefault="00C8053E" w:rsidP="00C8053E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053E">
        <w:rPr>
          <w:rFonts w:ascii="Times New Roman" w:eastAsia="Times New Roman" w:hAnsi="Times New Roman" w:cs="Times New Roman"/>
          <w:b/>
          <w:sz w:val="24"/>
          <w:szCs w:val="24"/>
        </w:rPr>
        <w:t>8.0 TABLE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2C2337B8" w14:textId="77777777" w:rsidR="00C8053E" w:rsidRPr="00C8053E" w:rsidRDefault="00C8053E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Table 1: Harmonic mean permeability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eq-n</m:t>
            </m:r>
          </m:sub>
        </m:sSub>
      </m:oMath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 of cut sections show that pore deformation or destruction may have occurred for Column 7 and Column 8 since mean permeability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 measured from the intact soil column is more than the harmonic mean of the separate sections.</w:t>
      </w:r>
    </w:p>
    <w:tbl>
      <w:tblPr>
        <w:tblW w:w="6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1232"/>
        <w:gridCol w:w="1232"/>
        <w:gridCol w:w="1445"/>
      </w:tblGrid>
      <w:tr w:rsidR="00C8053E" w:rsidRPr="00C8053E" w14:paraId="46D5CF3D" w14:textId="77777777" w:rsidTr="00991B98">
        <w:trPr>
          <w:trHeight w:val="4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D6595" w14:textId="77777777" w:rsidR="00C8053E" w:rsidRPr="00C8053E" w:rsidRDefault="00C8053E" w:rsidP="00C805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EF9DE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k</w:t>
            </w: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  <w:t>eq-n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49357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k</w:t>
            </w: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53456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SD k</w:t>
            </w: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  <w:t>m</w:t>
            </w:r>
          </w:p>
        </w:tc>
      </w:tr>
      <w:tr w:rsidR="00C8053E" w:rsidRPr="00C8053E" w14:paraId="6165572E" w14:textId="77777777" w:rsidTr="00991B98">
        <w:trPr>
          <w:trHeight w:val="40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C24B7" w14:textId="77777777" w:rsidR="00C8053E" w:rsidRPr="00C8053E" w:rsidRDefault="00C8053E" w:rsidP="00C8053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Column 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933E2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4.30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82FCE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1.80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ECF5A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</w:tr>
      <w:tr w:rsidR="00C8053E" w:rsidRPr="00C8053E" w14:paraId="510B43B5" w14:textId="77777777" w:rsidTr="00991B98">
        <w:trPr>
          <w:trHeight w:val="40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E755A" w14:textId="77777777" w:rsidR="00C8053E" w:rsidRPr="00C8053E" w:rsidRDefault="00C8053E" w:rsidP="00C8053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Column 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8B7EB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46B05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FA5E94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</w:tr>
      <w:tr w:rsidR="00C8053E" w:rsidRPr="00C8053E" w14:paraId="62641AE6" w14:textId="77777777" w:rsidTr="00991B98">
        <w:trPr>
          <w:trHeight w:val="40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15ED5" w14:textId="77777777" w:rsidR="00C8053E" w:rsidRPr="00C8053E" w:rsidRDefault="00C8053E" w:rsidP="00C8053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Column 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FD051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7A371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61517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C8053E" w:rsidRPr="00C8053E" w14:paraId="4A5788BE" w14:textId="77777777" w:rsidTr="00991B98">
        <w:trPr>
          <w:trHeight w:val="40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8DA06" w14:textId="77777777" w:rsidR="00C8053E" w:rsidRPr="00C8053E" w:rsidRDefault="00C8053E" w:rsidP="00C8053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i/>
                <w:iCs/>
                <w:color w:val="000000"/>
              </w:rPr>
              <w:t>Column 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0E44F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2.66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37327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591CE" w14:textId="77777777" w:rsidR="00C8053E" w:rsidRPr="00C8053E" w:rsidRDefault="00C8053E" w:rsidP="00C805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053E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</w:tbl>
    <w:p w14:paraId="1B25B2FF" w14:textId="77777777" w:rsidR="00C8053E" w:rsidRPr="00C8053E" w:rsidRDefault="00C8053E" w:rsidP="00C8053E">
      <w:pPr>
        <w:spacing w:after="200" w:line="276" w:lineRule="auto"/>
        <w:rPr>
          <w:rFonts w:ascii="Calibri" w:eastAsia="Times New Roman" w:hAnsi="Calibri" w:cs="Times New Roman"/>
          <w:b/>
        </w:rPr>
      </w:pPr>
    </w:p>
    <w:p w14:paraId="1050AF8A" w14:textId="24F28F13" w:rsidR="00C8053E" w:rsidRPr="00C8053E" w:rsidRDefault="00C8053E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Table 2: </w:t>
      </w:r>
      <w:r w:rsidR="00840137">
        <w:rPr>
          <w:rFonts w:ascii="Times New Roman" w:eastAsia="Times New Roman" w:hAnsi="Times New Roman" w:cs="Times New Roman"/>
          <w:sz w:val="24"/>
          <w:szCs w:val="24"/>
        </w:rPr>
        <w:t>ME</w:t>
      </w:r>
      <w:r w:rsidR="00840137" w:rsidRPr="00C8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permeability for different tortuosity methods applied when calculating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 from the KC relationship shows that Li and Yu 2011 generally returns lower </w:t>
      </w:r>
      <w:r w:rsidR="00840137">
        <w:rPr>
          <w:rFonts w:ascii="Times New Roman" w:eastAsia="Times New Roman" w:hAnsi="Times New Roman" w:cs="Times New Roman"/>
          <w:sz w:val="24"/>
          <w:szCs w:val="24"/>
        </w:rPr>
        <w:t>ME</w:t>
      </w:r>
      <w:r w:rsidR="00840137" w:rsidRPr="00C8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than other tested methods. </w:t>
      </w:r>
      <w:r w:rsidR="00840137">
        <w:rPr>
          <w:rFonts w:ascii="Times New Roman" w:eastAsia="Times New Roman" w:hAnsi="Times New Roman" w:cs="Times New Roman"/>
          <w:sz w:val="24"/>
          <w:szCs w:val="24"/>
        </w:rPr>
        <w:t>Note that changes to the KC shape factor will alter these values.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764"/>
        <w:gridCol w:w="1746"/>
        <w:gridCol w:w="1660"/>
        <w:gridCol w:w="2028"/>
        <w:gridCol w:w="2132"/>
        <w:gridCol w:w="2510"/>
      </w:tblGrid>
      <w:tr w:rsidR="00F741AD" w:rsidRPr="00F741AD" w14:paraId="0C870A59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626D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D428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Boudreau (1996)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ACDE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Yu and Li (2004)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C2E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Li and Yu (2011)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77C9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Matyka et. Al. (2008)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20E6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Koponen et. al. (1996)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1150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Iverson &amp; Jorgensen (1993)</w:t>
            </w:r>
          </w:p>
        </w:tc>
      </w:tr>
      <w:tr w:rsidR="00F741AD" w:rsidRPr="00F741AD" w14:paraId="3DC35351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BB78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Brink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BAD7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-2.94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B88D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52.16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C905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-0.94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AFD1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59.63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A717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-1.04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DFBE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76.84</w:t>
            </w:r>
          </w:p>
        </w:tc>
      </w:tr>
      <w:tr w:rsidR="00F741AD" w:rsidRPr="00F741AD" w14:paraId="76D4B749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155C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IK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101C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-1.66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EA05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53.82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B894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-0.50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DBC8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70.75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7593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-0.60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7427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106.87</w:t>
            </w:r>
          </w:p>
        </w:tc>
      </w:tr>
      <w:tr w:rsidR="00F741AD" w:rsidRPr="00F741AD" w14:paraId="5E610292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16C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KMMRF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7745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-1.57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8682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41.64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E70C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-0.44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6537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55.70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CF1D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-0.53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6718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85.56</w:t>
            </w:r>
          </w:p>
        </w:tc>
      </w:tr>
      <w:tr w:rsidR="00F741AD" w:rsidRPr="00F741AD" w14:paraId="5EE4135B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88BC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Otsu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6B23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-1.90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0B90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49.77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1BA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-0.71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322B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61.46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784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-0.82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2B3A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87.37</w:t>
            </w:r>
          </w:p>
        </w:tc>
      </w:tr>
      <w:tr w:rsidR="00F741AD" w:rsidRPr="00F741AD" w14:paraId="2B961082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683E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Rosin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0FBA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-2.31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407E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59.10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E73B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-0.74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AAE3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70.72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81E1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-0.84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9683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96.74</w:t>
            </w:r>
          </w:p>
        </w:tc>
      </w:tr>
      <w:tr w:rsidR="00F741AD" w:rsidRPr="00F741AD" w14:paraId="05E95901" w14:textId="77777777" w:rsidTr="00AD47F7">
        <w:trPr>
          <w:trHeight w:val="377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1AE0" w14:textId="77777777" w:rsidR="00F741AD" w:rsidRPr="00F741AD" w:rsidRDefault="00F741AD" w:rsidP="00F741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sz w:val="18"/>
                <w:szCs w:val="18"/>
              </w:rPr>
              <w:t>Yen</w:t>
            </w:r>
          </w:p>
        </w:tc>
        <w:tc>
          <w:tcPr>
            <w:tcW w:w="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E070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-2.56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F316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61.98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A15B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-0.77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FE64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72.78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3677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-0.87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620C" w14:textId="77777777" w:rsidR="00F741AD" w:rsidRPr="00F741AD" w:rsidRDefault="00F741AD" w:rsidP="00F741A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F741A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97.24</w:t>
            </w:r>
          </w:p>
        </w:tc>
      </w:tr>
    </w:tbl>
    <w:p w14:paraId="4B2935A0" w14:textId="77777777" w:rsidR="00AD47F7" w:rsidRDefault="00AD47F7" w:rsidP="00C8053E">
      <w:pPr>
        <w:spacing w:after="200" w:line="276" w:lineRule="auto"/>
        <w:rPr>
          <w:ins w:id="0" w:author="Josh" w:date="2018-03-15T19:31:00Z"/>
          <w:rFonts w:ascii="Times New Roman" w:eastAsia="Times New Roman" w:hAnsi="Times New Roman" w:cs="Times New Roman"/>
          <w:sz w:val="24"/>
          <w:szCs w:val="24"/>
        </w:rPr>
      </w:pPr>
    </w:p>
    <w:p w14:paraId="06FB0BE7" w14:textId="77777777" w:rsidR="00AD47F7" w:rsidRDefault="00AD47F7" w:rsidP="00C8053E">
      <w:pPr>
        <w:spacing w:after="200" w:line="276" w:lineRule="auto"/>
        <w:rPr>
          <w:ins w:id="1" w:author="Josh" w:date="2018-03-15T19:31:00Z"/>
          <w:rFonts w:ascii="Times New Roman" w:eastAsia="Times New Roman" w:hAnsi="Times New Roman" w:cs="Times New Roman"/>
          <w:sz w:val="24"/>
          <w:szCs w:val="24"/>
        </w:rPr>
      </w:pPr>
    </w:p>
    <w:p w14:paraId="6804490C" w14:textId="77777777" w:rsidR="00AD47F7" w:rsidRDefault="00AD47F7" w:rsidP="00C8053E">
      <w:pPr>
        <w:spacing w:after="200" w:line="276" w:lineRule="auto"/>
        <w:rPr>
          <w:ins w:id="2" w:author="Josh" w:date="2018-03-15T19:31:00Z"/>
          <w:rFonts w:ascii="Times New Roman" w:eastAsia="Times New Roman" w:hAnsi="Times New Roman" w:cs="Times New Roman"/>
          <w:sz w:val="24"/>
          <w:szCs w:val="24"/>
        </w:rPr>
      </w:pPr>
    </w:p>
    <w:p w14:paraId="458D967C" w14:textId="08679EB4" w:rsidR="00C8053E" w:rsidRPr="00C8053E" w:rsidRDefault="00C8053E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r w:rsidRPr="00C805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</w:t>
      </w:r>
      <w:r w:rsidR="00AD4FF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8053E">
        <w:rPr>
          <w:rFonts w:ascii="Times New Roman" w:eastAsia="Times New Roman" w:hAnsi="Times New Roman" w:cs="Times New Roman"/>
          <w:sz w:val="24"/>
          <w:szCs w:val="24"/>
        </w:rPr>
        <w:t xml:space="preserve">: Specific Euler number as a metric of pore connectivity correlates directly with LB mean k except for the Brink segmentation method. KC mean K values correlate directly with mean tortuosity and porosity as is expected from equation 10.  </w:t>
      </w:r>
    </w:p>
    <w:tbl>
      <w:tblPr>
        <w:tblW w:w="3080" w:type="pct"/>
        <w:tblLook w:val="04A0" w:firstRow="1" w:lastRow="0" w:firstColumn="1" w:lastColumn="0" w:noHBand="0" w:noVBand="1"/>
      </w:tblPr>
      <w:tblGrid>
        <w:gridCol w:w="1538"/>
        <w:gridCol w:w="1658"/>
        <w:gridCol w:w="1643"/>
        <w:gridCol w:w="1937"/>
        <w:gridCol w:w="1201"/>
      </w:tblGrid>
      <w:tr w:rsidR="00513663" w:rsidRPr="00C8053E" w14:paraId="6EB2D240" w14:textId="77777777" w:rsidTr="00AD47F7">
        <w:trPr>
          <w:trHeight w:val="300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2E2EB" w14:textId="77777777" w:rsidR="00513663" w:rsidRPr="00C8053E" w:rsidRDefault="00513663" w:rsidP="00C805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84357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Euler number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C1EA5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Porosity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8911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Mean Tortuosity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4F2" w14:textId="77777777" w:rsidR="00513663" w:rsidRPr="00C8053E" w:rsidRDefault="00513663" w:rsidP="0060704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Np</w:t>
            </w:r>
          </w:p>
        </w:tc>
      </w:tr>
      <w:tr w:rsidR="00513663" w:rsidRPr="00C8053E" w14:paraId="147B9C8B" w14:textId="77777777" w:rsidTr="00AD47F7">
        <w:trPr>
          <w:trHeight w:val="300"/>
        </w:trPr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8E413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Brink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28C6F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-438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26EDF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0.002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0DBF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17.10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1CB8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513663" w:rsidRPr="00C8053E" w14:paraId="4B7F2701" w14:textId="77777777" w:rsidTr="00AD47F7">
        <w:trPr>
          <w:trHeight w:val="300"/>
        </w:trPr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13338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IK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EA6C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-293316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C0D78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0.200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570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2.17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8272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513663" w:rsidRPr="00C8053E" w14:paraId="6175BDF1" w14:textId="77777777" w:rsidTr="00AD47F7">
        <w:trPr>
          <w:trHeight w:val="300"/>
        </w:trPr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840C8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KMMRF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A2D52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-56072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97582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0.068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EA72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4.25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8AC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513663" w:rsidRPr="00C8053E" w14:paraId="554BEA0F" w14:textId="77777777" w:rsidTr="00AD47F7">
        <w:trPr>
          <w:trHeight w:val="300"/>
        </w:trPr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4B54B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Otsu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BE9EB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-854032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9B6F6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0.142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C5FF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2.58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9E2E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513663" w:rsidRPr="00C8053E" w14:paraId="23399E07" w14:textId="77777777" w:rsidTr="00AD47F7">
        <w:trPr>
          <w:trHeight w:val="300"/>
        </w:trPr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F3510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Rosin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38B11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-16241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AE65E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0.016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59CC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8.77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C30C" w14:textId="77777777" w:rsidR="00513663" w:rsidRPr="00C8053E" w:rsidRDefault="00513663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F741AD" w:rsidRPr="00C8053E" w14:paraId="2578CD85" w14:textId="77777777" w:rsidTr="00AD47F7">
        <w:trPr>
          <w:trHeight w:val="300"/>
        </w:trPr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0286A" w14:textId="1B4B8FD6" w:rsidR="00F741AD" w:rsidRPr="00C8053E" w:rsidRDefault="00F741AD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Yen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6DB" w14:textId="3CD9B8BE" w:rsidR="00F741AD" w:rsidRPr="00C8053E" w:rsidRDefault="00F741AD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-754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5907C" w14:textId="07912D1D" w:rsidR="00F741AD" w:rsidRPr="00C8053E" w:rsidRDefault="00F741AD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0.003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D656" w14:textId="677C6E13" w:rsidR="00F741AD" w:rsidRPr="00C8053E" w:rsidRDefault="00F741AD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C8053E">
              <w:rPr>
                <w:rFonts w:ascii="Arial" w:eastAsia="Times New Roman" w:hAnsi="Arial" w:cs="Arial"/>
                <w:sz w:val="24"/>
                <w:szCs w:val="24"/>
              </w:rPr>
              <w:t>14.37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93A8" w14:textId="2B97C61D" w:rsidR="00F741AD" w:rsidRPr="00C8053E" w:rsidRDefault="00F741AD" w:rsidP="00C8053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</w:tbl>
    <w:p w14:paraId="0FD14E8B" w14:textId="77777777" w:rsidR="00C8053E" w:rsidRPr="00C8053E" w:rsidRDefault="00C8053E" w:rsidP="00C8053E">
      <w:pPr>
        <w:spacing w:after="200" w:line="276" w:lineRule="auto"/>
        <w:rPr>
          <w:rFonts w:ascii="Calibri" w:eastAsia="Times New Roman" w:hAnsi="Calibri" w:cs="Times New Roman"/>
        </w:rPr>
      </w:pPr>
    </w:p>
    <w:bookmarkEnd w:id="3"/>
    <w:p w14:paraId="6BBEF0B4" w14:textId="73DA49CB" w:rsidR="00B25119" w:rsidRDefault="00B25119" w:rsidP="00B2511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4FF0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41AD">
        <w:rPr>
          <w:rFonts w:ascii="Times New Roman" w:eastAsia="Times New Roman" w:hAnsi="Times New Roman" w:cs="Times New Roman"/>
          <w:sz w:val="24"/>
          <w:szCs w:val="24"/>
        </w:rPr>
        <w:t xml:space="preserve">Number of percolating columns, mean error and pearson correlation coeficients for lattice Boltzmann simulaitons. </w:t>
      </w:r>
      <w:commentRangeEnd w:id="4"/>
    </w:p>
    <w:tbl>
      <w:tblPr>
        <w:tblW w:w="5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249"/>
        <w:gridCol w:w="1249"/>
        <w:gridCol w:w="1301"/>
      </w:tblGrid>
      <w:tr w:rsidR="00513663" w:rsidRPr="00913C5E" w14:paraId="005AF4EA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7250ACD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31C130C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7136C27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39E4248C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513663" w:rsidRPr="00913C5E" w14:paraId="37540246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72779F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Brink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E63D49A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6DFBE89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7236B1E8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0.37</w:t>
            </w:r>
          </w:p>
        </w:tc>
      </w:tr>
      <w:tr w:rsidR="00513663" w:rsidRPr="00913C5E" w14:paraId="69CFA10E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CE80DF9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IK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D6CDB6D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42AD9DD" w14:textId="77777777" w:rsidR="00513663" w:rsidRPr="00913C5E" w:rsidRDefault="00513663" w:rsidP="0091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2D351E14" w14:textId="77777777" w:rsidR="00513663" w:rsidRPr="00913C5E" w:rsidRDefault="00513663" w:rsidP="0091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3663" w:rsidRPr="00913C5E" w14:paraId="70E65174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D629457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KMMRF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E1A9EB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1406DD1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4DE8A3F2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0.45</w:t>
            </w:r>
          </w:p>
        </w:tc>
      </w:tr>
      <w:tr w:rsidR="00513663" w:rsidRPr="00913C5E" w14:paraId="24977D70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ECFC77A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Otsu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424625F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2DEA230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1123C70A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513663" w:rsidRPr="00913C5E" w14:paraId="00BB1566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62B3EB01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Rosin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B4B83D8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B0DC053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1.78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55E65797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513663" w:rsidRPr="00913C5E" w14:paraId="0ED37A8F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24309FDB" w14:textId="7D39190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Yen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8715811" w14:textId="1282109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F4C82C5" w14:textId="22C32BD3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14:paraId="62451214" w14:textId="3475159F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513663" w:rsidRPr="00913C5E" w14:paraId="7387108D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</w:tcPr>
          <w:p w14:paraId="62118C00" w14:textId="303DAD8A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5634C3D9" w14:textId="49374BFE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414A5298" w14:textId="696B2657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5C63963A" w14:textId="4EAAB3FE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</w:tr>
      <w:tr w:rsidR="00513663" w:rsidRPr="00913C5E" w14:paraId="2D82B5AD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</w:tcPr>
          <w:p w14:paraId="1F92D721" w14:textId="624319AA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5F53C1A9" w14:textId="433C69B9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2B3964D6" w14:textId="7FB0A54F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0291C6C2" w14:textId="36C2D65D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</w:tr>
      <w:tr w:rsidR="00513663" w:rsidRPr="00913C5E" w14:paraId="10D4A257" w14:textId="77777777" w:rsidTr="00AD47F7">
        <w:trPr>
          <w:trHeight w:val="332"/>
        </w:trPr>
        <w:tc>
          <w:tcPr>
            <w:tcW w:w="1444" w:type="dxa"/>
            <w:shd w:val="clear" w:color="auto" w:fill="auto"/>
            <w:noWrap/>
            <w:vAlign w:val="bottom"/>
          </w:tcPr>
          <w:p w14:paraId="0A808658" w14:textId="6BA681A1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7FAE95F0" w14:textId="6DC7E124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67BB0C53" w14:textId="28151266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1BDD38B1" w14:textId="4B6F9152" w:rsidR="00513663" w:rsidRPr="00913C5E" w:rsidRDefault="00513663" w:rsidP="00913C5E">
            <w:pPr>
              <w:spacing w:after="0" w:line="240" w:lineRule="auto"/>
              <w:jc w:val="right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</w:tr>
    </w:tbl>
    <w:p w14:paraId="48649462" w14:textId="77777777" w:rsidR="00B25119" w:rsidRPr="00913C5E" w:rsidRDefault="00B25119" w:rsidP="00B25119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D56F5" w14:textId="77777777" w:rsidR="00B25119" w:rsidRDefault="00B25119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DC94D" w14:textId="75CB25E8" w:rsidR="00C8053E" w:rsidRDefault="00B25119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4FF0">
        <w:rPr>
          <w:rFonts w:ascii="Times New Roman" w:eastAsia="Times New Roman" w:hAnsi="Times New Roman" w:cs="Times New Roman"/>
          <w:sz w:val="24"/>
          <w:szCs w:val="24"/>
        </w:rPr>
        <w:t>5</w:t>
      </w:r>
      <w:r w:rsidR="00C8053E" w:rsidRPr="00C805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41AD">
        <w:rPr>
          <w:rFonts w:ascii="Times New Roman" w:eastAsia="Times New Roman" w:hAnsi="Times New Roman" w:cs="Times New Roman"/>
          <w:sz w:val="24"/>
          <w:szCs w:val="24"/>
        </w:rPr>
        <w:t>Number of percolating columns, mean error and pearson correlation coeficients for the Kozeny Carman models</w:t>
      </w:r>
    </w:p>
    <w:tbl>
      <w:tblPr>
        <w:tblW w:w="5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141"/>
        <w:gridCol w:w="1473"/>
        <w:gridCol w:w="1378"/>
      </w:tblGrid>
      <w:tr w:rsidR="00513663" w:rsidRPr="00913C5E" w14:paraId="30AED0D1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1C04FB5" w14:textId="77777777" w:rsidR="00513663" w:rsidRPr="00913C5E" w:rsidRDefault="00513663" w:rsidP="0091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9BED08F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1853D6D1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9042FE8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</w:tr>
      <w:tr w:rsidR="00513663" w:rsidRPr="00913C5E" w14:paraId="47C9D0EF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D8DAD61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Brink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F4138B4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042942C3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442F54F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0.16</w:t>
            </w:r>
          </w:p>
        </w:tc>
      </w:tr>
      <w:tr w:rsidR="00513663" w:rsidRPr="00913C5E" w14:paraId="2B16DAD1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46136C5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IK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07EE428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5F039C09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73A8541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-0.01</w:t>
            </w:r>
          </w:p>
        </w:tc>
      </w:tr>
      <w:tr w:rsidR="00513663" w:rsidRPr="00913C5E" w14:paraId="65681AEA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6D5535A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KMMRF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0EB6BD9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429560F6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1715F77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0.16</w:t>
            </w:r>
          </w:p>
        </w:tc>
      </w:tr>
      <w:tr w:rsidR="00513663" w:rsidRPr="00913C5E" w14:paraId="27506DEC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5DD762C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Otsu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C0B56CA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5A0D774C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1.70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543062A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</w:t>
            </w:r>
          </w:p>
        </w:tc>
      </w:tr>
      <w:tr w:rsidR="00513663" w:rsidRPr="00913C5E" w14:paraId="5DAC4815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395C987" w14:textId="7777777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Rosin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461353B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1043F593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5976FE4" w14:textId="77777777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0.32</w:t>
            </w:r>
          </w:p>
        </w:tc>
      </w:tr>
      <w:tr w:rsidR="00513663" w:rsidRPr="00913C5E" w14:paraId="73E4A36D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55627B2" w14:textId="24FB00DE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  <w:r w:rsidRPr="00913C5E"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  <w:t>Yen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53D97E1" w14:textId="4C5D0370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6F85FC3" w14:textId="2759C1C5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7DD67D2" w14:textId="396B737D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13C5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0.41</w:t>
            </w:r>
          </w:p>
        </w:tc>
      </w:tr>
      <w:tr w:rsidR="00513663" w:rsidRPr="00913C5E" w14:paraId="01F67266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</w:tcPr>
          <w:p w14:paraId="255E7905" w14:textId="5CEEC98A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shd w:val="clear" w:color="auto" w:fill="auto"/>
            <w:noWrap/>
            <w:vAlign w:val="bottom"/>
          </w:tcPr>
          <w:p w14:paraId="3455885D" w14:textId="4FB6A180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noWrap/>
            <w:vAlign w:val="bottom"/>
          </w:tcPr>
          <w:p w14:paraId="505D1F91" w14:textId="2C5E9AB2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</w:tcPr>
          <w:p w14:paraId="02CCB2DD" w14:textId="4461676B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13663" w:rsidRPr="00913C5E" w14:paraId="645642B2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</w:tcPr>
          <w:p w14:paraId="668F69AD" w14:textId="32DC1817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shd w:val="clear" w:color="auto" w:fill="auto"/>
            <w:noWrap/>
            <w:vAlign w:val="bottom"/>
          </w:tcPr>
          <w:p w14:paraId="26D612A6" w14:textId="4094EFE4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noWrap/>
            <w:vAlign w:val="bottom"/>
          </w:tcPr>
          <w:p w14:paraId="7D961F5A" w14:textId="2CC3C6E2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</w:tcPr>
          <w:p w14:paraId="427D84A3" w14:textId="6DB1A9C2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13663" w:rsidRPr="00913C5E" w14:paraId="5E7B3DB6" w14:textId="77777777" w:rsidTr="00AD47F7">
        <w:trPr>
          <w:trHeight w:val="320"/>
        </w:trPr>
        <w:tc>
          <w:tcPr>
            <w:tcW w:w="1319" w:type="dxa"/>
            <w:shd w:val="clear" w:color="auto" w:fill="auto"/>
            <w:noWrap/>
            <w:vAlign w:val="bottom"/>
          </w:tcPr>
          <w:p w14:paraId="5C498C91" w14:textId="53CA79A0" w:rsidR="00513663" w:rsidRPr="00913C5E" w:rsidRDefault="00513663" w:rsidP="00913C5E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shd w:val="clear" w:color="auto" w:fill="auto"/>
            <w:noWrap/>
            <w:vAlign w:val="bottom"/>
          </w:tcPr>
          <w:p w14:paraId="0CA271B8" w14:textId="19A8DC99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noWrap/>
            <w:vAlign w:val="bottom"/>
          </w:tcPr>
          <w:p w14:paraId="4EF1478E" w14:textId="7E239B84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</w:tcPr>
          <w:p w14:paraId="68C4BC5D" w14:textId="37121129" w:rsidR="00513663" w:rsidRPr="00913C5E" w:rsidRDefault="00513663" w:rsidP="00913C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8FB479C" w14:textId="77777777" w:rsidR="00B25119" w:rsidRDefault="00B25119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6F302" w14:textId="77777777" w:rsidR="00B25119" w:rsidRDefault="00B25119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54435" w14:textId="77777777" w:rsidR="00B25119" w:rsidRPr="00C8053E" w:rsidRDefault="00B25119" w:rsidP="00C8053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66CBD" w14:textId="77777777" w:rsidR="00D47F12" w:rsidRDefault="00D47F12"/>
    <w:sectPr w:rsidR="00D47F12" w:rsidSect="00C80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h">
    <w15:presenceInfo w15:providerId="None" w15:userId="Jo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3E"/>
    <w:rsid w:val="000332BD"/>
    <w:rsid w:val="00252B64"/>
    <w:rsid w:val="00513663"/>
    <w:rsid w:val="0060704C"/>
    <w:rsid w:val="006C5353"/>
    <w:rsid w:val="00840137"/>
    <w:rsid w:val="008965EE"/>
    <w:rsid w:val="00913C5E"/>
    <w:rsid w:val="00991B98"/>
    <w:rsid w:val="00AD47F7"/>
    <w:rsid w:val="00AD4FF0"/>
    <w:rsid w:val="00B25119"/>
    <w:rsid w:val="00C8053E"/>
    <w:rsid w:val="00D47F12"/>
    <w:rsid w:val="00DB64BF"/>
    <w:rsid w:val="00F741AD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0EF9"/>
  <w15:chartTrackingRefBased/>
  <w15:docId w15:val="{03B16DA1-6A22-4D45-B36E-B62D542E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B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33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B8A5-0584-4E73-9A6A-DA7AC322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9</cp:revision>
  <cp:lastPrinted>2018-03-15T03:02:00Z</cp:lastPrinted>
  <dcterms:created xsi:type="dcterms:W3CDTF">2018-03-15T03:02:00Z</dcterms:created>
  <dcterms:modified xsi:type="dcterms:W3CDTF">2018-03-16T02:35:00Z</dcterms:modified>
</cp:coreProperties>
</file>